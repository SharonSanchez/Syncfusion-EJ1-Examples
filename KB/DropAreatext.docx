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C42AC" w:rsidRPr="00F8283E" w:rsidRDefault="00C85BDA">
      <w:pPr>
        <w:rPr>
          <w:rFonts w:ascii="Segoe UI" w:hAnsi="Segoe UI" w:cs="Segoe UI"/>
          <w:b/>
          <w:bCs/>
          <w:sz w:val="28"/>
          <w:szCs w:val="28"/>
        </w:rPr>
      </w:pPr>
      <w:r w:rsidRPr="00F8283E">
        <w:rPr>
          <w:rFonts w:ascii="Segoe UI" w:hAnsi="Segoe UI" w:cs="Segoe UI"/>
          <w:b/>
          <w:bCs/>
          <w:sz w:val="28"/>
          <w:szCs w:val="28"/>
        </w:rPr>
        <w:t>Problem</w:t>
      </w:r>
    </w:p>
    <w:p w:rsidR="00C85BDA" w:rsidRPr="008607A8" w:rsidRDefault="00C85BDA" w:rsidP="00C85BDA">
      <w:pPr>
        <w:rPr>
          <w:rFonts w:ascii="Segoe UI" w:hAnsi="Segoe UI" w:cs="Segoe UI"/>
          <w:sz w:val="24"/>
          <w:szCs w:val="24"/>
        </w:rPr>
      </w:pPr>
    </w:p>
    <w:p w:rsidR="00C85BDA" w:rsidRPr="008607A8" w:rsidRDefault="00C85BDA" w:rsidP="00C85BDA">
      <w:pPr>
        <w:rPr>
          <w:rFonts w:ascii="Segoe UI" w:hAnsi="Segoe UI" w:cs="Segoe UI"/>
          <w:color w:val="333333"/>
          <w:sz w:val="24"/>
          <w:szCs w:val="24"/>
        </w:rPr>
      </w:pPr>
      <w:r w:rsidRPr="008607A8">
        <w:rPr>
          <w:rFonts w:ascii="Segoe UI" w:hAnsi="Segoe UI" w:cs="Segoe UI"/>
          <w:sz w:val="24"/>
          <w:szCs w:val="24"/>
        </w:rPr>
        <w:t>Unable to get property '</w:t>
      </w:r>
      <w:r w:rsidR="004A277F" w:rsidRPr="008607A8">
        <w:rPr>
          <w:rFonts w:ascii="Segoe UI" w:hAnsi="Segoe UI" w:cs="Segoe UI"/>
          <w:sz w:val="24"/>
          <w:szCs w:val="24"/>
        </w:rPr>
        <w:t>DropAreaText’</w:t>
      </w:r>
      <w:r w:rsidRPr="008607A8">
        <w:rPr>
          <w:rFonts w:ascii="Segoe UI" w:hAnsi="Segoe UI" w:cs="Segoe UI"/>
          <w:sz w:val="24"/>
          <w:szCs w:val="24"/>
        </w:rPr>
        <w:t xml:space="preserve"> of undefined or null reference</w:t>
      </w:r>
      <w:r w:rsidRPr="008607A8">
        <w:rPr>
          <w:rFonts w:ascii="Segoe UI" w:hAnsi="Segoe UI" w:cs="Segoe UI"/>
          <w:sz w:val="24"/>
          <w:szCs w:val="24"/>
        </w:rPr>
        <w:t xml:space="preserve"> / </w:t>
      </w:r>
      <w:r w:rsidRPr="008607A8">
        <w:rPr>
          <w:rFonts w:ascii="Segoe UI" w:hAnsi="Segoe UI" w:cs="Segoe UI"/>
          <w:color w:val="333333"/>
          <w:sz w:val="24"/>
          <w:szCs w:val="24"/>
        </w:rPr>
        <w:t>Cannot read property '</w:t>
      </w:r>
      <w:r w:rsidR="004A277F" w:rsidRPr="008607A8">
        <w:rPr>
          <w:rFonts w:ascii="Segoe UI" w:hAnsi="Segoe UI" w:cs="Segoe UI"/>
          <w:color w:val="333333"/>
          <w:sz w:val="24"/>
          <w:szCs w:val="24"/>
        </w:rPr>
        <w:t>DropAreaText</w:t>
      </w:r>
      <w:r w:rsidRPr="008607A8">
        <w:rPr>
          <w:rFonts w:ascii="Segoe UI" w:hAnsi="Segoe UI" w:cs="Segoe UI"/>
          <w:color w:val="333333"/>
          <w:sz w:val="24"/>
          <w:szCs w:val="24"/>
        </w:rPr>
        <w:t>' of undefined</w:t>
      </w:r>
      <w:r w:rsidRPr="008607A8">
        <w:rPr>
          <w:rFonts w:ascii="Segoe UI" w:hAnsi="Segoe UI" w:cs="Segoe UI"/>
          <w:color w:val="333333"/>
          <w:sz w:val="24"/>
          <w:szCs w:val="24"/>
        </w:rPr>
        <w:t>.</w:t>
      </w:r>
    </w:p>
    <w:p w:rsidR="00C85BDA" w:rsidRPr="008607A8" w:rsidRDefault="00C85BDA" w:rsidP="00C85BDA">
      <w:pPr>
        <w:rPr>
          <w:rFonts w:ascii="Segoe UI" w:hAnsi="Segoe UI" w:cs="Segoe UI"/>
          <w:color w:val="333333"/>
          <w:sz w:val="24"/>
          <w:szCs w:val="24"/>
        </w:rPr>
      </w:pPr>
    </w:p>
    <w:p w:rsidR="00C85BDA" w:rsidRPr="00F8283E" w:rsidRDefault="00C85BDA" w:rsidP="00C85BDA">
      <w:pPr>
        <w:rPr>
          <w:rFonts w:ascii="Segoe UI" w:hAnsi="Segoe UI" w:cs="Segoe UI"/>
          <w:b/>
          <w:bCs/>
          <w:color w:val="333333"/>
          <w:sz w:val="28"/>
          <w:szCs w:val="28"/>
        </w:rPr>
      </w:pPr>
      <w:r w:rsidRPr="00F8283E">
        <w:rPr>
          <w:rFonts w:ascii="Segoe UI" w:hAnsi="Segoe UI" w:cs="Segoe UI"/>
          <w:b/>
          <w:bCs/>
          <w:color w:val="333333"/>
          <w:sz w:val="28"/>
          <w:szCs w:val="28"/>
        </w:rPr>
        <w:t>Reason</w:t>
      </w:r>
    </w:p>
    <w:p w:rsidR="00C85BDA" w:rsidRPr="008607A8" w:rsidRDefault="00C85BDA" w:rsidP="00C85BDA">
      <w:pPr>
        <w:rPr>
          <w:rFonts w:ascii="Segoe UI" w:hAnsi="Segoe UI" w:cs="Segoe UI"/>
          <w:sz w:val="24"/>
          <w:szCs w:val="24"/>
        </w:rPr>
      </w:pPr>
    </w:p>
    <w:p w:rsidR="00C85BDA" w:rsidRPr="008607A8" w:rsidRDefault="00C85BDA" w:rsidP="00C85BDA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  <w:r w:rsidRPr="008607A8">
        <w:rPr>
          <w:rFonts w:ascii="Segoe UI" w:hAnsi="Segoe UI" w:cs="Segoe UI"/>
          <w:sz w:val="24"/>
          <w:szCs w:val="24"/>
        </w:rPr>
        <w:t>The error occurs when we render the UploadBox control with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 </w:t>
      </w:r>
      <w:r w:rsidRPr="008607A8">
        <w:rPr>
          <w:rFonts w:ascii="Segoe UI" w:hAnsi="Segoe UI" w:cs="Segoe UI"/>
          <w:b/>
          <w:bCs/>
          <w:color w:val="000000"/>
          <w:sz w:val="24"/>
          <w:szCs w:val="24"/>
        </w:rPr>
        <w:t>locale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 property and 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without specifying the 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corresponding text in sample.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 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If you have not set locale property in sample level, </w:t>
      </w:r>
      <w:r w:rsidRPr="008607A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this may be added from your machine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. Please ensure once whether “locale” exists anywhere in your page as shown below</w:t>
      </w:r>
      <w:r w:rsidRPr="008607A8">
        <w:rPr>
          <w:rFonts w:ascii="Segoe UI" w:hAnsi="Segoe UI" w:cs="Segoe UI"/>
          <w:color w:val="5B5B5B"/>
          <w:sz w:val="24"/>
          <w:szCs w:val="24"/>
          <w:shd w:val="clear" w:color="auto" w:fill="FFFFFF"/>
        </w:rPr>
        <w:t>.</w:t>
      </w:r>
    </w:p>
    <w:p w:rsidR="004A277F" w:rsidRPr="008607A8" w:rsidRDefault="004A277F" w:rsidP="00C85BDA">
      <w:pPr>
        <w:rPr>
          <w:rFonts w:ascii="Segoe UI" w:hAnsi="Segoe UI" w:cs="Segoe UI"/>
          <w:color w:val="5B5B5B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77F" w:rsidRPr="008607A8" w:rsidTr="004A277F">
        <w:tc>
          <w:tcPr>
            <w:tcW w:w="9350" w:type="dxa"/>
          </w:tcPr>
          <w:p w:rsidR="004A277F" w:rsidRPr="008607A8" w:rsidRDefault="004A277F" w:rsidP="00C85BDA">
            <w:pPr>
              <w:rPr>
                <w:rFonts w:ascii="Segoe UI" w:hAnsi="Segoe UI" w:cs="Segoe UI"/>
                <w:sz w:val="24"/>
                <w:szCs w:val="24"/>
              </w:rPr>
            </w:pPr>
            <w:r w:rsidRPr="008607A8">
              <w:rPr>
                <w:rFonts w:ascii="Segoe UI" w:hAnsi="Segoe UI" w:cs="Segoe UI"/>
                <w:noProof/>
                <w:color w:val="000000"/>
                <w:sz w:val="24"/>
                <w:szCs w:val="24"/>
                <w:shd w:val="clear" w:color="auto" w:fill="FFFFFF"/>
              </w:rPr>
              <w:drawing>
                <wp:inline distT="0" distB="0" distL="0" distR="0" wp14:anchorId="64A17FA1" wp14:editId="22AA2A5E">
                  <wp:extent cx="5943600" cy="637540"/>
                  <wp:effectExtent l="0" t="0" r="0" b="0"/>
                  <wp:docPr id="22" name="Picture 2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 r:link="rId5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63754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77F" w:rsidRPr="008607A8" w:rsidRDefault="004A277F" w:rsidP="00C85BDA">
      <w:pPr>
        <w:rPr>
          <w:rFonts w:ascii="Segoe UI" w:hAnsi="Segoe UI" w:cs="Segoe UI"/>
          <w:sz w:val="24"/>
          <w:szCs w:val="24"/>
        </w:rPr>
      </w:pPr>
    </w:p>
    <w:p w:rsidR="00C85BDA" w:rsidRPr="008607A8" w:rsidRDefault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Locale property may be added from the system region settings as shown in the below image. </w:t>
      </w:r>
    </w:p>
    <w:p w:rsidR="004A277F" w:rsidRPr="008607A8" w:rsidRDefault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77F" w:rsidRPr="008607A8" w:rsidTr="004A277F">
        <w:tc>
          <w:tcPr>
            <w:tcW w:w="9350" w:type="dxa"/>
          </w:tcPr>
          <w:p w:rsidR="004A277F" w:rsidRPr="008607A8" w:rsidRDefault="004A277F">
            <w:pPr>
              <w:rPr>
                <w:rFonts w:ascii="Segoe UI" w:hAnsi="Segoe UI" w:cs="Segoe UI"/>
                <w:sz w:val="24"/>
                <w:szCs w:val="24"/>
              </w:rPr>
            </w:pPr>
            <w:r w:rsidRPr="008607A8"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1683123E" wp14:editId="3D5F8BF9">
                  <wp:extent cx="5943600" cy="1438275"/>
                  <wp:effectExtent l="0" t="0" r="0" b="9525"/>
                  <wp:docPr id="21" name="Picture 2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r:link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43600" cy="1438275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77F" w:rsidRPr="008607A8" w:rsidRDefault="004A277F">
      <w:pPr>
        <w:rPr>
          <w:rFonts w:ascii="Segoe UI" w:hAnsi="Segoe UI" w:cs="Segoe UI"/>
          <w:sz w:val="24"/>
          <w:szCs w:val="24"/>
        </w:rPr>
      </w:pPr>
    </w:p>
    <w:p w:rsidR="004A277F" w:rsidRPr="008607A8" w:rsidRDefault="004A277F">
      <w:pPr>
        <w:rPr>
          <w:rFonts w:ascii="Segoe UI" w:hAnsi="Segoe UI" w:cs="Segoe UI"/>
          <w:sz w:val="24"/>
          <w:szCs w:val="24"/>
        </w:rPr>
      </w:pPr>
    </w:p>
    <w:p w:rsidR="004A277F" w:rsidRPr="00F8283E" w:rsidRDefault="004A277F">
      <w:pPr>
        <w:rPr>
          <w:rFonts w:ascii="Segoe UI" w:hAnsi="Segoe UI" w:cs="Segoe UI"/>
          <w:b/>
          <w:bCs/>
          <w:sz w:val="28"/>
          <w:szCs w:val="28"/>
        </w:rPr>
      </w:pPr>
      <w:r w:rsidRPr="00F8283E">
        <w:rPr>
          <w:rFonts w:ascii="Segoe UI" w:hAnsi="Segoe UI" w:cs="Segoe UI"/>
          <w:b/>
          <w:bCs/>
          <w:sz w:val="28"/>
          <w:szCs w:val="28"/>
        </w:rPr>
        <w:t>Solution</w:t>
      </w:r>
      <w:bookmarkStart w:id="0" w:name="_GoBack"/>
      <w:bookmarkEnd w:id="0"/>
    </w:p>
    <w:p w:rsidR="004A277F" w:rsidRPr="008607A8" w:rsidRDefault="004A277F">
      <w:pPr>
        <w:rPr>
          <w:rFonts w:ascii="Segoe UI" w:hAnsi="Segoe UI" w:cs="Segoe UI"/>
          <w:b/>
          <w:bCs/>
          <w:sz w:val="24"/>
          <w:szCs w:val="24"/>
        </w:rPr>
      </w:pPr>
    </w:p>
    <w:p w:rsidR="004A277F" w:rsidRPr="008607A8" w:rsidRDefault="004A277F" w:rsidP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lastRenderedPageBreak/>
        <w:t>Please ensure this in your machine. If you don’t require this locale kindly change this format settings to the required language as shown below</w:t>
      </w:r>
    </w:p>
    <w:p w:rsidR="004A277F" w:rsidRPr="008607A8" w:rsidRDefault="004A277F" w:rsidP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77F" w:rsidRPr="008607A8" w:rsidTr="004A277F">
        <w:tc>
          <w:tcPr>
            <w:tcW w:w="9350" w:type="dxa"/>
          </w:tcPr>
          <w:p w:rsidR="004A277F" w:rsidRPr="008607A8" w:rsidRDefault="004A277F" w:rsidP="004A277F">
            <w:pPr>
              <w:rPr>
                <w:rFonts w:ascii="Segoe UI" w:hAnsi="Segoe UI" w:cs="Segoe UI"/>
                <w:color w:val="000000"/>
                <w:sz w:val="24"/>
                <w:szCs w:val="24"/>
                <w:shd w:val="clear" w:color="auto" w:fill="FFFFFF"/>
              </w:rPr>
            </w:pPr>
            <w:r w:rsidRPr="008607A8">
              <w:rPr>
                <w:rFonts w:ascii="Segoe UI" w:hAnsi="Segoe UI" w:cs="Segoe UI"/>
                <w:noProof/>
                <w:sz w:val="24"/>
                <w:szCs w:val="24"/>
              </w:rPr>
              <w:drawing>
                <wp:inline distT="0" distB="0" distL="0" distR="0" wp14:anchorId="017887D5" wp14:editId="07FFA2F7">
                  <wp:extent cx="5962650" cy="1590677"/>
                  <wp:effectExtent l="0" t="0" r="0" b="9525"/>
                  <wp:docPr id="20" name="Pictur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r:link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979604" cy="15952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:rsidR="004A277F" w:rsidRPr="008607A8" w:rsidRDefault="004A277F" w:rsidP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A277F" w:rsidRPr="008607A8" w:rsidRDefault="004A277F" w:rsidP="004A277F">
      <w:pPr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8607A8" w:rsidRPr="008607A8" w:rsidRDefault="004A277F" w:rsidP="008607A8">
      <w:pPr>
        <w:pStyle w:val="NoSpacing"/>
        <w:rPr>
          <w:rFonts w:ascii="Segoe UI" w:eastAsia="Times New Roman" w:hAnsi="Segoe UI" w:cs="Segoe UI"/>
          <w:color w:val="5B5B5B"/>
          <w:sz w:val="24"/>
          <w:szCs w:val="24"/>
        </w:rPr>
      </w:pP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>By default, Syncfusion controls will be rendered with default English (</w:t>
      </w:r>
      <w:r w:rsidRPr="008607A8">
        <w:rPr>
          <w:rFonts w:ascii="Segoe UI" w:hAnsi="Segoe UI" w:cs="Segoe UI"/>
          <w:b/>
          <w:bCs/>
          <w:color w:val="000000"/>
          <w:sz w:val="24"/>
          <w:szCs w:val="24"/>
          <w:shd w:val="clear" w:color="auto" w:fill="FFFFFF"/>
        </w:rPr>
        <w:t>en-US</w:t>
      </w:r>
      <w:r w:rsidRPr="008607A8">
        <w:rPr>
          <w:rFonts w:ascii="Segoe UI" w:hAnsi="Segoe UI" w:cs="Segoe UI"/>
          <w:color w:val="000000"/>
          <w:sz w:val="24"/>
          <w:szCs w:val="24"/>
          <w:shd w:val="clear" w:color="auto" w:fill="FFFFFF"/>
        </w:rPr>
        <w:t xml:space="preserve">) culture. </w:t>
      </w:r>
      <w:r w:rsidR="008607A8" w:rsidRPr="008607A8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>If you are machine is configured with any culture other than </w:t>
      </w:r>
      <w:r w:rsidR="008607A8" w:rsidRPr="008607A8">
        <w:rPr>
          <w:rFonts w:ascii="Segoe UI" w:eastAsia="Times New Roman" w:hAnsi="Segoe UI" w:cs="Segoe UI"/>
          <w:b/>
          <w:bCs/>
          <w:color w:val="000000"/>
          <w:spacing w:val="4"/>
          <w:sz w:val="24"/>
          <w:szCs w:val="24"/>
          <w:shd w:val="clear" w:color="auto" w:fill="FFFFFF"/>
        </w:rPr>
        <w:t>en-US</w:t>
      </w:r>
      <w:r w:rsidR="008607A8" w:rsidRPr="008607A8">
        <w:rPr>
          <w:rFonts w:ascii="Segoe UI" w:eastAsia="Times New Roman" w:hAnsi="Segoe UI" w:cs="Segoe UI"/>
          <w:color w:val="000000"/>
          <w:spacing w:val="4"/>
          <w:sz w:val="24"/>
          <w:szCs w:val="24"/>
          <w:shd w:val="clear" w:color="auto" w:fill="FFFFFF"/>
        </w:rPr>
        <w:t>, please add its corresponding locale text value through script section as like below.</w:t>
      </w:r>
      <w:r w:rsidR="008607A8" w:rsidRPr="008607A8">
        <w:rPr>
          <w:rFonts w:ascii="Segoe UI" w:eastAsia="Times New Roman" w:hAnsi="Segoe UI" w:cs="Segoe UI"/>
          <w:color w:val="5B5B5B"/>
          <w:sz w:val="24"/>
          <w:szCs w:val="24"/>
        </w:rPr>
        <w:t> </w:t>
      </w:r>
    </w:p>
    <w:p w:rsidR="008607A8" w:rsidRPr="008607A8" w:rsidRDefault="008607A8" w:rsidP="004A277F">
      <w:pPr>
        <w:pStyle w:val="NoSpacing"/>
        <w:rPr>
          <w:rFonts w:ascii="Segoe UI" w:hAnsi="Segoe UI" w:cs="Segoe UI"/>
          <w:color w:val="000000"/>
          <w:sz w:val="24"/>
          <w:szCs w:val="24"/>
          <w:shd w:val="clear" w:color="auto" w:fill="FFFFFF"/>
        </w:rPr>
      </w:pPr>
    </w:p>
    <w:p w:rsidR="004A277F" w:rsidRPr="008607A8" w:rsidRDefault="004A277F">
      <w:pPr>
        <w:rPr>
          <w:rFonts w:ascii="Segoe UI" w:hAnsi="Segoe UI" w:cs="Segoe UI"/>
          <w:b/>
          <w:bCs/>
          <w:sz w:val="24"/>
          <w:szCs w:val="24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9350"/>
      </w:tblGrid>
      <w:tr w:rsidR="004A277F" w:rsidRPr="008607A8" w:rsidTr="004A277F">
        <w:tc>
          <w:tcPr>
            <w:tcW w:w="9350" w:type="dxa"/>
          </w:tcPr>
          <w:p w:rsidR="004A277F" w:rsidRPr="00F8283E" w:rsidRDefault="004A277F" w:rsidP="004A277F">
            <w:pPr>
              <w:rPr>
                <w:rFonts w:ascii="Segoe UI" w:hAnsi="Segoe UI" w:cs="Segoe UI"/>
                <w:sz w:val="24"/>
                <w:szCs w:val="24"/>
              </w:rPr>
            </w:pPr>
            <w:r w:rsidRPr="00F8283E">
              <w:rPr>
                <w:rFonts w:ascii="Segoe UI" w:hAnsi="Segoe UI" w:cs="Segoe UI"/>
                <w:sz w:val="24"/>
                <w:szCs w:val="24"/>
              </w:rPr>
              <w:t>&lt;script type="text/</w:t>
            </w:r>
            <w:proofErr w:type="spellStart"/>
            <w:r w:rsidRPr="00F8283E">
              <w:rPr>
                <w:rFonts w:ascii="Segoe UI" w:hAnsi="Segoe UI" w:cs="Segoe UI"/>
                <w:sz w:val="24"/>
                <w:szCs w:val="24"/>
              </w:rPr>
              <w:t>javascript</w:t>
            </w:r>
            <w:proofErr w:type="spellEnd"/>
            <w:r w:rsidRPr="00F8283E">
              <w:rPr>
                <w:rFonts w:ascii="Segoe UI" w:hAnsi="Segoe UI" w:cs="Segoe UI"/>
                <w:sz w:val="24"/>
                <w:szCs w:val="24"/>
              </w:rPr>
              <w:t>"&gt;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proofErr w:type="spellStart"/>
            <w:proofErr w:type="gramStart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ej.Uploadbox.Locale</w:t>
            </w:r>
            <w:proofErr w:type="spellEnd"/>
            <w:proofErr w:type="gramEnd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[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nl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-</w:t>
            </w:r>
            <w:r w:rsidRPr="008607A8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NL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shd w:val="clear" w:color="auto" w:fill="FFFF00"/>
              </w:rPr>
              <w:t>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shd w:val="clear" w:color="auto" w:fill="FFFF00"/>
              </w:rPr>
              <w:t>] = {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    </w:t>
            </w:r>
            <w:proofErr w:type="spellStart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buttonText</w:t>
            </w:r>
            <w:proofErr w:type="spellEnd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: {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upload: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Uploaden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browse: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Blader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cancel: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Annuleer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close: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proofErr w:type="spellStart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Dichtbij</w:t>
            </w:r>
            <w:proofErr w:type="spellEnd"/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 },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    </w:t>
            </w:r>
            <w:proofErr w:type="spellStart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dialogText</w:t>
            </w:r>
            <w:proofErr w:type="spellEnd"/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: {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        title: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</w:rPr>
              <w:t>"Upload Box"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 xml:space="preserve">        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name: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"Naam"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     size: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"Grootte"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     status: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"toestand"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},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dropAreaText: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"Drop bestanden of klik om te uploaden"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filedetail: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"Het geselecteerde bestand is te groot. Selecteer een bestand binnen het geldige grootte."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denyError: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"Bestanden met #Extension extensies zijn niet toegestaan."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allowError: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"Alleen bestanden met #Extension extensies zijn toegestaan."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lastRenderedPageBreak/>
              <w:t>    cancelToolTip: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"Annuleer"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removeToolTip: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"Verwijderen"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retryToolTip: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"opnieuw proberen"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completedToolTip: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"Voltooid"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failedToolTip: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"Mislukt"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    closeToolTip: </w:t>
            </w:r>
            <w:r w:rsidRPr="004A277F">
              <w:rPr>
                <w:rFonts w:ascii="Segoe UI" w:eastAsia="Times New Roman" w:hAnsi="Segoe UI" w:cs="Segoe UI"/>
                <w:color w:val="A31515"/>
                <w:sz w:val="24"/>
                <w:szCs w:val="24"/>
                <w:lang w:val="nl-NL"/>
              </w:rPr>
              <w:t>"Dichtbij"</w:t>
            </w: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  <w:lang w:val="nl-NL"/>
              </w:rPr>
              <w:t>,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  <w:lang w:val="nl-NL"/>
              </w:rPr>
              <w:t> </w:t>
            </w:r>
          </w:p>
          <w:p w:rsidR="004A277F" w:rsidRPr="004A277F" w:rsidRDefault="004A277F" w:rsidP="004A277F">
            <w:pPr>
              <w:shd w:val="clear" w:color="auto" w:fill="FFFFFF"/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</w:pPr>
            <w:r w:rsidRPr="004A277F">
              <w:rPr>
                <w:rFonts w:ascii="Segoe UI" w:eastAsia="Times New Roman" w:hAnsi="Segoe UI" w:cs="Segoe UI"/>
                <w:color w:val="000000"/>
                <w:sz w:val="24"/>
                <w:szCs w:val="24"/>
              </w:rPr>
              <w:t>}</w:t>
            </w:r>
            <w:r w:rsidRPr="004A277F">
              <w:rPr>
                <w:rFonts w:ascii="Segoe UI" w:eastAsia="Times New Roman" w:hAnsi="Segoe UI" w:cs="Segoe UI"/>
                <w:color w:val="5B5B5B"/>
                <w:sz w:val="24"/>
                <w:szCs w:val="24"/>
              </w:rPr>
              <w:t> </w:t>
            </w:r>
          </w:p>
          <w:p w:rsidR="004A277F" w:rsidRPr="008607A8" w:rsidRDefault="004A277F" w:rsidP="004A277F">
            <w:pPr>
              <w:rPr>
                <w:rFonts w:ascii="Segoe UI" w:hAnsi="Segoe UI" w:cs="Segoe UI"/>
                <w:b/>
                <w:bCs/>
                <w:sz w:val="24"/>
                <w:szCs w:val="24"/>
              </w:rPr>
            </w:pPr>
            <w:r w:rsidRPr="008607A8">
              <w:rPr>
                <w:rFonts w:ascii="Segoe UI" w:hAnsi="Segoe UI" w:cs="Segoe UI"/>
                <w:b/>
                <w:bCs/>
                <w:sz w:val="24"/>
                <w:szCs w:val="24"/>
              </w:rPr>
              <w:t xml:space="preserve"> </w:t>
            </w:r>
          </w:p>
          <w:p w:rsidR="004A277F" w:rsidRPr="00F8283E" w:rsidRDefault="004A277F" w:rsidP="004A277F">
            <w:pPr>
              <w:rPr>
                <w:rFonts w:ascii="Segoe UI" w:hAnsi="Segoe UI" w:cs="Segoe UI"/>
                <w:sz w:val="24"/>
                <w:szCs w:val="24"/>
              </w:rPr>
            </w:pPr>
            <w:r w:rsidRPr="00F8283E">
              <w:rPr>
                <w:rFonts w:ascii="Segoe UI" w:hAnsi="Segoe UI" w:cs="Segoe UI"/>
                <w:sz w:val="24"/>
                <w:szCs w:val="24"/>
              </w:rPr>
              <w:t>&lt;/script&gt;</w:t>
            </w:r>
          </w:p>
        </w:tc>
      </w:tr>
    </w:tbl>
    <w:p w:rsidR="004A277F" w:rsidRPr="008607A8" w:rsidRDefault="004A277F">
      <w:pPr>
        <w:rPr>
          <w:rFonts w:ascii="Segoe UI" w:hAnsi="Segoe UI" w:cs="Segoe UI"/>
          <w:b/>
          <w:bCs/>
          <w:sz w:val="24"/>
          <w:szCs w:val="24"/>
        </w:rPr>
      </w:pPr>
    </w:p>
    <w:sectPr w:rsidR="004A277F" w:rsidRPr="008607A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5BDA"/>
    <w:rsid w:val="00030E02"/>
    <w:rsid w:val="004A277F"/>
    <w:rsid w:val="00714D53"/>
    <w:rsid w:val="008607A8"/>
    <w:rsid w:val="00C85BDA"/>
    <w:rsid w:val="00F828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CF1E653"/>
  <w15:chartTrackingRefBased/>
  <w15:docId w15:val="{C33BBDB3-4D7D-4D15-A313-B28B25EB45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85BDA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85BDA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table" w:styleId="TableGrid">
    <w:name w:val="Table Grid"/>
    <w:basedOn w:val="TableNormal"/>
    <w:uiPriority w:val="39"/>
    <w:rsid w:val="004A277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Spacing">
    <w:name w:val="No Spacing"/>
    <w:uiPriority w:val="1"/>
    <w:qFormat/>
    <w:rsid w:val="004A277F"/>
    <w:pPr>
      <w:spacing w:after="0" w:line="240" w:lineRule="auto"/>
    </w:pPr>
    <w:rPr>
      <w:rFonts w:eastAsia="MS Minch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62540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22676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96756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50450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6773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5877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9134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87329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0001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6237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04667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54174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63889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74557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455199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30718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6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33119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767144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28790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8327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11594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382204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61217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30329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24707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1633703">
          <w:marLeft w:val="-225"/>
          <w:marRight w:val="-225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0910160">
              <w:marLeft w:val="0"/>
              <w:marRight w:val="0"/>
              <w:marTop w:val="0"/>
              <w:marBottom w:val="120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19707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02568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950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66381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3" Type="http://schemas.openxmlformats.org/officeDocument/2006/relationships/webSettings" Target="webSettings.xml"/><Relationship Id="rId7" Type="http://schemas.openxmlformats.org/officeDocument/2006/relationships/image" Target="cid:image002.png@01D5EBCB.B3E3D900" TargetMode="Externa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theme" Target="theme/theme1.xml"/><Relationship Id="rId5" Type="http://schemas.openxmlformats.org/officeDocument/2006/relationships/image" Target="cid:image001.png@01D5EBCB.B3E3D900" TargetMode="External"/><Relationship Id="rId10" Type="http://schemas.openxmlformats.org/officeDocument/2006/relationships/fontTable" Target="fontTable.xml"/><Relationship Id="rId4" Type="http://schemas.openxmlformats.org/officeDocument/2006/relationships/image" Target="media/image1.png"/><Relationship Id="rId9" Type="http://schemas.openxmlformats.org/officeDocument/2006/relationships/image" Target="cid:image003.png@01D5EBCB.B3E3D900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3</Pages>
  <Words>273</Words>
  <Characters>1557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Muthukrishnan Kandasamy</dc:creator>
  <cp:keywords/>
  <dc:description/>
  <cp:lastModifiedBy>Muthukrishnan Kandasamy</cp:lastModifiedBy>
  <cp:revision>3</cp:revision>
  <dcterms:created xsi:type="dcterms:W3CDTF">2020-04-15T11:21:00Z</dcterms:created>
  <dcterms:modified xsi:type="dcterms:W3CDTF">2020-04-15T11:44:00Z</dcterms:modified>
</cp:coreProperties>
</file>