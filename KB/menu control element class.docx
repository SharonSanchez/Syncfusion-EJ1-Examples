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A8AE8" w14:textId="0DB5B440" w:rsidR="00502399" w:rsidRDefault="00502399" w:rsidP="00502399">
      <w:pPr>
        <w:spacing w:before="285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</w:rPr>
      </w:pPr>
      <w:r w:rsidRPr="00502399"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</w:rPr>
        <w:t>Customiz</w:t>
      </w:r>
      <w:ins w:id="0" w:author="Shameer Ali Baig Sulaiman Ali Baig" w:date="2020-08-05T11:25:00Z">
        <w:r w:rsidR="00BD3914">
          <w:rPr>
            <w:rFonts w:ascii="Helvetica" w:eastAsia="Times New Roman" w:hAnsi="Helvetica" w:cs="Helvetica"/>
            <w:b/>
            <w:bCs/>
            <w:color w:val="000000"/>
            <w:kern w:val="36"/>
            <w:sz w:val="36"/>
            <w:szCs w:val="36"/>
          </w:rPr>
          <w:t>ing</w:t>
        </w:r>
      </w:ins>
      <w:del w:id="1" w:author="Shameer Ali Baig Sulaiman Ali Baig" w:date="2020-08-05T11:25:00Z">
        <w:r w:rsidRPr="00502399" w:rsidDel="00BD3914">
          <w:rPr>
            <w:rFonts w:ascii="Helvetica" w:eastAsia="Times New Roman" w:hAnsi="Helvetica" w:cs="Helvetica"/>
            <w:b/>
            <w:bCs/>
            <w:color w:val="000000"/>
            <w:kern w:val="36"/>
            <w:sz w:val="36"/>
            <w:szCs w:val="36"/>
          </w:rPr>
          <w:delText>e</w:delText>
        </w:r>
      </w:del>
      <w:r w:rsidRPr="00502399"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</w:rPr>
        <w:t xml:space="preserve"> </w:t>
      </w:r>
      <w:del w:id="2" w:author="Shameer Ali Baig Sulaiman Ali Baig" w:date="2020-08-05T11:25:00Z">
        <w:r w:rsidR="00FA2708" w:rsidDel="00BD3914">
          <w:rPr>
            <w:rFonts w:ascii="Helvetica" w:eastAsia="Times New Roman" w:hAnsi="Helvetica" w:cs="Helvetica"/>
            <w:b/>
            <w:bCs/>
            <w:color w:val="000000"/>
            <w:kern w:val="36"/>
            <w:sz w:val="36"/>
            <w:szCs w:val="36"/>
          </w:rPr>
          <w:delText xml:space="preserve">the </w:delText>
        </w:r>
      </w:del>
      <w:ins w:id="3" w:author="Shameer Ali Baig Sulaiman Ali Baig" w:date="2020-08-05T11:25:00Z">
        <w:r w:rsidR="00BD3914">
          <w:rPr>
            <w:rFonts w:ascii="Helvetica" w:eastAsia="Times New Roman" w:hAnsi="Helvetica" w:cs="Helvetica"/>
            <w:b/>
            <w:bCs/>
            <w:color w:val="000000"/>
            <w:kern w:val="36"/>
            <w:sz w:val="36"/>
            <w:szCs w:val="36"/>
          </w:rPr>
          <w:t>M</w:t>
        </w:r>
      </w:ins>
      <w:del w:id="4" w:author="Shameer Ali Baig Sulaiman Ali Baig" w:date="2020-08-05T11:25:00Z">
        <w:r w:rsidRPr="00502399" w:rsidDel="00BD3914">
          <w:rPr>
            <w:rFonts w:ascii="Helvetica" w:eastAsia="Times New Roman" w:hAnsi="Helvetica" w:cs="Helvetica"/>
            <w:b/>
            <w:bCs/>
            <w:color w:val="000000"/>
            <w:kern w:val="36"/>
            <w:sz w:val="36"/>
            <w:szCs w:val="36"/>
          </w:rPr>
          <w:delText>m</w:delText>
        </w:r>
      </w:del>
      <w:r w:rsidRPr="00502399"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</w:rPr>
        <w:t>enu</w:t>
      </w:r>
      <w:ins w:id="5" w:author="Shameer Ali Baig Sulaiman Ali Baig" w:date="2020-08-05T11:25:00Z">
        <w:r w:rsidR="00BD3914">
          <w:rPr>
            <w:rFonts w:ascii="Helvetica" w:eastAsia="Times New Roman" w:hAnsi="Helvetica" w:cs="Helvetica"/>
            <w:b/>
            <w:bCs/>
            <w:color w:val="000000"/>
            <w:kern w:val="36"/>
            <w:sz w:val="36"/>
            <w:szCs w:val="36"/>
          </w:rPr>
          <w:t xml:space="preserve"> </w:t>
        </w:r>
      </w:ins>
      <w:del w:id="6" w:author="Shameer Ali Baig Sulaiman Ali Baig" w:date="2020-08-05T11:25:00Z">
        <w:r w:rsidR="00FA2708" w:rsidDel="00BD3914">
          <w:rPr>
            <w:rFonts w:ascii="Helvetica" w:eastAsia="Times New Roman" w:hAnsi="Helvetica" w:cs="Helvetica"/>
            <w:b/>
            <w:bCs/>
            <w:color w:val="000000"/>
            <w:kern w:val="36"/>
            <w:sz w:val="36"/>
            <w:szCs w:val="36"/>
          </w:rPr>
          <w:delText xml:space="preserve"> control</w:delText>
        </w:r>
        <w:r w:rsidRPr="00502399" w:rsidDel="00BD3914">
          <w:rPr>
            <w:rFonts w:ascii="Helvetica" w:eastAsia="Times New Roman" w:hAnsi="Helvetica" w:cs="Helvetica"/>
            <w:b/>
            <w:bCs/>
            <w:color w:val="000000"/>
            <w:kern w:val="36"/>
            <w:sz w:val="36"/>
            <w:szCs w:val="36"/>
          </w:rPr>
          <w:delText xml:space="preserve"> </w:delText>
        </w:r>
      </w:del>
      <w:r w:rsidRPr="00502399"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</w:rPr>
        <w:t xml:space="preserve">using </w:t>
      </w:r>
      <w:ins w:id="7" w:author="Shameer Ali Baig Sulaiman Ali Baig" w:date="2020-08-05T11:26:00Z">
        <w:r w:rsidR="00BD3914">
          <w:rPr>
            <w:rFonts w:ascii="Helvetica" w:eastAsia="Times New Roman" w:hAnsi="Helvetica" w:cs="Helvetica"/>
            <w:b/>
            <w:bCs/>
            <w:color w:val="000000"/>
            <w:kern w:val="36"/>
            <w:sz w:val="36"/>
            <w:szCs w:val="36"/>
          </w:rPr>
          <w:t xml:space="preserve">its </w:t>
        </w:r>
      </w:ins>
      <w:ins w:id="8" w:author="Shameer Ali Baig Sulaiman Ali Baig" w:date="2020-08-05T11:25:00Z">
        <w:r w:rsidR="00BD3914">
          <w:rPr>
            <w:rFonts w:ascii="Helvetica" w:eastAsia="Times New Roman" w:hAnsi="Helvetica" w:cs="Helvetica"/>
            <w:b/>
            <w:bCs/>
            <w:color w:val="000000"/>
            <w:kern w:val="36"/>
            <w:sz w:val="36"/>
            <w:szCs w:val="36"/>
          </w:rPr>
          <w:t>CSS</w:t>
        </w:r>
      </w:ins>
      <w:del w:id="9" w:author="Shameer Ali Baig Sulaiman Ali Baig" w:date="2020-08-05T11:25:00Z">
        <w:r w:rsidRPr="00502399" w:rsidDel="00BD3914">
          <w:rPr>
            <w:rFonts w:ascii="Helvetica" w:eastAsia="Times New Roman" w:hAnsi="Helvetica" w:cs="Helvetica"/>
            <w:b/>
            <w:bCs/>
            <w:color w:val="000000"/>
            <w:kern w:val="36"/>
            <w:sz w:val="36"/>
            <w:szCs w:val="36"/>
          </w:rPr>
          <w:delText>css</w:delText>
        </w:r>
      </w:del>
      <w:r w:rsidRPr="00502399"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</w:rPr>
        <w:t xml:space="preserve"> class</w:t>
      </w:r>
      <w:ins w:id="10" w:author="Shameer Ali Baig Sulaiman Ali Baig" w:date="2020-08-05T11:26:00Z">
        <w:r w:rsidR="00BD3914">
          <w:rPr>
            <w:rFonts w:ascii="Helvetica" w:eastAsia="Times New Roman" w:hAnsi="Helvetica" w:cs="Helvetica"/>
            <w:b/>
            <w:bCs/>
            <w:color w:val="000000"/>
            <w:kern w:val="36"/>
            <w:sz w:val="36"/>
            <w:szCs w:val="36"/>
          </w:rPr>
          <w:t>es</w:t>
        </w:r>
      </w:ins>
    </w:p>
    <w:p w14:paraId="0E8E09FD" w14:textId="77777777" w:rsidR="00FA2708" w:rsidRPr="00502399" w:rsidRDefault="00FA2708" w:rsidP="00502399">
      <w:pPr>
        <w:spacing w:before="285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</w:rPr>
      </w:pPr>
    </w:p>
    <w:p w14:paraId="1A6F8B99" w14:textId="20D864C2" w:rsidR="00502399" w:rsidRPr="00502399" w:rsidRDefault="00502399" w:rsidP="00502399">
      <w:pPr>
        <w:spacing w:before="210" w:after="0" w:line="375" w:lineRule="atLeast"/>
        <w:rPr>
          <w:rFonts w:ascii="Segoe UI" w:eastAsia="Times New Roman" w:hAnsi="Segoe UI" w:cs="Segoe UI"/>
          <w:color w:val="000000"/>
          <w:sz w:val="23"/>
          <w:szCs w:val="23"/>
        </w:rPr>
      </w:pPr>
      <w:r w:rsidRPr="00502399">
        <w:rPr>
          <w:rFonts w:ascii="Segoe UI" w:eastAsia="Times New Roman" w:hAnsi="Segoe UI" w:cs="Segoe UI"/>
          <w:color w:val="000000"/>
          <w:sz w:val="23"/>
          <w:szCs w:val="23"/>
        </w:rPr>
        <w:t xml:space="preserve">Menu provides a set of </w:t>
      </w:r>
      <w:proofErr w:type="gramStart"/>
      <w:ins w:id="11" w:author="Shameer Ali Baig Sulaiman Ali Baig" w:date="2020-08-05T11:27:00Z">
        <w:r w:rsidR="00BD3914">
          <w:rPr>
            <w:rFonts w:ascii="Segoe UI" w:eastAsia="Times New Roman" w:hAnsi="Segoe UI" w:cs="Segoe UI"/>
            <w:color w:val="000000"/>
            <w:sz w:val="23"/>
            <w:szCs w:val="23"/>
          </w:rPr>
          <w:t>CSS</w:t>
        </w:r>
      </w:ins>
      <w:proofErr w:type="gramEnd"/>
      <w:del w:id="12" w:author="Shameer Ali Baig Sulaiman Ali Baig" w:date="2020-08-05T11:26:00Z">
        <w:r w:rsidRPr="00502399" w:rsidDel="00BD3914">
          <w:rPr>
            <w:rFonts w:ascii="Segoe UI" w:eastAsia="Times New Roman" w:hAnsi="Segoe UI" w:cs="Segoe UI"/>
            <w:color w:val="000000"/>
            <w:sz w:val="23"/>
            <w:szCs w:val="23"/>
          </w:rPr>
          <w:delText>css</w:delText>
        </w:r>
      </w:del>
      <w:r w:rsidRPr="00502399">
        <w:rPr>
          <w:rFonts w:ascii="Segoe UI" w:eastAsia="Times New Roman" w:hAnsi="Segoe UI" w:cs="Segoe UI"/>
          <w:color w:val="000000"/>
          <w:sz w:val="23"/>
          <w:szCs w:val="23"/>
        </w:rPr>
        <w:t xml:space="preserve"> class</w:t>
      </w:r>
      <w:ins w:id="13" w:author="Shameer Ali Baig Sulaiman Ali Baig" w:date="2020-08-05T11:26:00Z">
        <w:r w:rsidR="00BD3914">
          <w:rPr>
            <w:rFonts w:ascii="Segoe UI" w:eastAsia="Times New Roman" w:hAnsi="Segoe UI" w:cs="Segoe UI"/>
            <w:color w:val="000000"/>
            <w:sz w:val="23"/>
            <w:szCs w:val="23"/>
          </w:rPr>
          <w:t>es</w:t>
        </w:r>
      </w:ins>
      <w:r w:rsidRPr="00502399">
        <w:rPr>
          <w:rFonts w:ascii="Segoe UI" w:eastAsia="Times New Roman" w:hAnsi="Segoe UI" w:cs="Segoe UI"/>
          <w:color w:val="000000"/>
          <w:sz w:val="23"/>
          <w:szCs w:val="23"/>
        </w:rPr>
        <w:t xml:space="preserve"> </w:t>
      </w:r>
      <w:ins w:id="14" w:author="Shameer Ali Baig Sulaiman Ali Baig" w:date="2020-08-05T11:26:00Z">
        <w:r w:rsidR="00BD3914">
          <w:rPr>
            <w:rFonts w:ascii="Segoe UI" w:eastAsia="Times New Roman" w:hAnsi="Segoe UI" w:cs="Segoe UI"/>
            <w:color w:val="000000"/>
            <w:sz w:val="23"/>
            <w:szCs w:val="23"/>
          </w:rPr>
          <w:t>which</w:t>
        </w:r>
      </w:ins>
      <w:del w:id="15" w:author="Shameer Ali Baig Sulaiman Ali Baig" w:date="2020-08-05T11:26:00Z">
        <w:r w:rsidRPr="00502399" w:rsidDel="00BD3914">
          <w:rPr>
            <w:rFonts w:ascii="Segoe UI" w:eastAsia="Times New Roman" w:hAnsi="Segoe UI" w:cs="Segoe UI"/>
            <w:color w:val="000000"/>
            <w:sz w:val="23"/>
            <w:szCs w:val="23"/>
          </w:rPr>
          <w:delText>to</w:delText>
        </w:r>
      </w:del>
      <w:r w:rsidRPr="00502399">
        <w:rPr>
          <w:rFonts w:ascii="Segoe UI" w:eastAsia="Times New Roman" w:hAnsi="Segoe UI" w:cs="Segoe UI"/>
          <w:color w:val="000000"/>
          <w:sz w:val="23"/>
          <w:szCs w:val="23"/>
        </w:rPr>
        <w:t xml:space="preserve"> </w:t>
      </w:r>
      <w:ins w:id="16" w:author="Shameer Ali Baig Sulaiman Ali Baig" w:date="2020-08-05T11:26:00Z">
        <w:r w:rsidR="00BD3914">
          <w:rPr>
            <w:rFonts w:ascii="Segoe UI" w:eastAsia="Times New Roman" w:hAnsi="Segoe UI" w:cs="Segoe UI"/>
            <w:color w:val="000000"/>
            <w:sz w:val="23"/>
            <w:szCs w:val="23"/>
          </w:rPr>
          <w:t>help</w:t>
        </w:r>
      </w:ins>
      <w:del w:id="17" w:author="Shameer Ali Baig Sulaiman Ali Baig" w:date="2020-08-05T11:26:00Z">
        <w:r w:rsidRPr="00502399" w:rsidDel="00BD3914">
          <w:rPr>
            <w:rFonts w:ascii="Segoe UI" w:eastAsia="Times New Roman" w:hAnsi="Segoe UI" w:cs="Segoe UI"/>
            <w:color w:val="000000"/>
            <w:sz w:val="23"/>
            <w:szCs w:val="23"/>
          </w:rPr>
          <w:delText>enable</w:delText>
        </w:r>
      </w:del>
      <w:r w:rsidRPr="00502399">
        <w:rPr>
          <w:rFonts w:ascii="Segoe UI" w:eastAsia="Times New Roman" w:hAnsi="Segoe UI" w:cs="Segoe UI"/>
          <w:color w:val="000000"/>
          <w:sz w:val="23"/>
          <w:szCs w:val="23"/>
        </w:rPr>
        <w:t xml:space="preserve"> </w:t>
      </w:r>
      <w:ins w:id="18" w:author="Shameer Ali Baig Sulaiman Ali Baig" w:date="2020-08-05T11:27:00Z">
        <w:r w:rsidR="00BD3914">
          <w:rPr>
            <w:rFonts w:ascii="Segoe UI" w:eastAsia="Times New Roman" w:hAnsi="Segoe UI" w:cs="Segoe UI"/>
            <w:color w:val="000000"/>
            <w:sz w:val="23"/>
            <w:szCs w:val="23"/>
          </w:rPr>
          <w:t xml:space="preserve">its </w:t>
        </w:r>
      </w:ins>
      <w:r w:rsidRPr="00502399">
        <w:rPr>
          <w:rFonts w:ascii="Segoe UI" w:eastAsia="Times New Roman" w:hAnsi="Segoe UI" w:cs="Segoe UI"/>
          <w:color w:val="000000"/>
          <w:sz w:val="23"/>
          <w:szCs w:val="23"/>
        </w:rPr>
        <w:t>user</w:t>
      </w:r>
      <w:ins w:id="19" w:author="Shameer Ali Baig Sulaiman Ali Baig" w:date="2020-08-05T11:27:00Z">
        <w:r w:rsidR="00BD3914">
          <w:rPr>
            <w:rFonts w:ascii="Segoe UI" w:eastAsia="Times New Roman" w:hAnsi="Segoe UI" w:cs="Segoe UI"/>
            <w:color w:val="000000"/>
            <w:sz w:val="23"/>
            <w:szCs w:val="23"/>
          </w:rPr>
          <w:t>s</w:t>
        </w:r>
      </w:ins>
      <w:del w:id="20" w:author="Shameer Ali Baig Sulaiman Ali Baig" w:date="2020-08-05T11:26:00Z">
        <w:r w:rsidRPr="00502399" w:rsidDel="00BD3914">
          <w:rPr>
            <w:rFonts w:ascii="Segoe UI" w:eastAsia="Times New Roman" w:hAnsi="Segoe UI" w:cs="Segoe UI"/>
            <w:color w:val="000000"/>
            <w:sz w:val="23"/>
            <w:szCs w:val="23"/>
          </w:rPr>
          <w:delText>s</w:delText>
        </w:r>
      </w:del>
      <w:r w:rsidRPr="00502399">
        <w:rPr>
          <w:rFonts w:ascii="Segoe UI" w:eastAsia="Times New Roman" w:hAnsi="Segoe UI" w:cs="Segoe UI"/>
          <w:color w:val="000000"/>
          <w:sz w:val="23"/>
          <w:szCs w:val="23"/>
        </w:rPr>
        <w:t xml:space="preserve"> to customize </w:t>
      </w:r>
      <w:ins w:id="21" w:author="Shameer Ali Baig Sulaiman Ali Baig" w:date="2020-08-05T11:27:00Z">
        <w:r w:rsidR="00BD3914">
          <w:rPr>
            <w:rFonts w:ascii="Segoe UI" w:eastAsia="Times New Roman" w:hAnsi="Segoe UI" w:cs="Segoe UI"/>
            <w:color w:val="000000"/>
            <w:sz w:val="23"/>
            <w:szCs w:val="23"/>
          </w:rPr>
          <w:t>it based on their requirement</w:t>
        </w:r>
      </w:ins>
      <w:del w:id="22" w:author="Shameer Ali Baig Sulaiman Ali Baig" w:date="2020-08-05T11:27:00Z">
        <w:r w:rsidRPr="00502399" w:rsidDel="00BD3914">
          <w:rPr>
            <w:rFonts w:ascii="Segoe UI" w:eastAsia="Times New Roman" w:hAnsi="Segoe UI" w:cs="Segoe UI"/>
            <w:color w:val="000000"/>
            <w:sz w:val="23"/>
            <w:szCs w:val="23"/>
          </w:rPr>
          <w:delText>it</w:delText>
        </w:r>
      </w:del>
      <w:r w:rsidRPr="00502399">
        <w:rPr>
          <w:rFonts w:ascii="Segoe UI" w:eastAsia="Times New Roman" w:hAnsi="Segoe UI" w:cs="Segoe UI"/>
          <w:color w:val="000000"/>
          <w:sz w:val="23"/>
          <w:szCs w:val="23"/>
        </w:rPr>
        <w:t xml:space="preserve">. </w:t>
      </w:r>
      <w:bookmarkStart w:id="23" w:name="_Hlk44701362"/>
      <w:del w:id="24" w:author="Shameer Ali Baig Sulaiman Ali Baig" w:date="2020-08-05T11:28:00Z">
        <w:r w:rsidRPr="00502399" w:rsidDel="00BD3914">
          <w:rPr>
            <w:rFonts w:ascii="Segoe UI" w:eastAsia="Times New Roman" w:hAnsi="Segoe UI" w:cs="Segoe UI"/>
            <w:color w:val="000000"/>
            <w:sz w:val="23"/>
            <w:szCs w:val="23"/>
          </w:rPr>
          <w:delText xml:space="preserve">The following list of CSS class names </w:delText>
        </w:r>
      </w:del>
      <w:del w:id="25" w:author="Shameer Ali Baig Sulaiman Ali Baig" w:date="2020-08-05T11:27:00Z">
        <w:r w:rsidRPr="00502399" w:rsidDel="00BD3914">
          <w:rPr>
            <w:rFonts w:ascii="Segoe UI" w:eastAsia="Times New Roman" w:hAnsi="Segoe UI" w:cs="Segoe UI"/>
            <w:color w:val="000000"/>
            <w:sz w:val="23"/>
            <w:szCs w:val="23"/>
          </w:rPr>
          <w:delText xml:space="preserve">are </w:delText>
        </w:r>
      </w:del>
      <w:del w:id="26" w:author="Shameer Ali Baig Sulaiman Ali Baig" w:date="2020-08-05T11:28:00Z">
        <w:r w:rsidRPr="00502399" w:rsidDel="00BD3914">
          <w:rPr>
            <w:rFonts w:ascii="Segoe UI" w:eastAsia="Times New Roman" w:hAnsi="Segoe UI" w:cs="Segoe UI"/>
            <w:color w:val="000000"/>
            <w:sz w:val="23"/>
            <w:szCs w:val="23"/>
          </w:rPr>
          <w:delText xml:space="preserve">used to customize the Menu component. </w:delText>
        </w:r>
      </w:del>
      <w:r w:rsidRPr="00502399">
        <w:rPr>
          <w:rFonts w:ascii="Segoe UI" w:eastAsia="Times New Roman" w:hAnsi="Segoe UI" w:cs="Segoe UI"/>
          <w:color w:val="000000"/>
          <w:sz w:val="23"/>
          <w:szCs w:val="23"/>
        </w:rPr>
        <w:t>You can customize the appearance of the Menu by overriding the existing styles.</w:t>
      </w:r>
      <w:ins w:id="27" w:author="Shameer Ali Baig Sulaiman Ali Baig" w:date="2020-08-05T11:28:00Z">
        <w:r w:rsidR="00BD3914">
          <w:rPr>
            <w:rFonts w:ascii="Segoe UI" w:eastAsia="Times New Roman" w:hAnsi="Segoe UI" w:cs="Segoe UI"/>
            <w:color w:val="000000"/>
            <w:sz w:val="23"/>
            <w:szCs w:val="23"/>
          </w:rPr>
          <w:t xml:space="preserve"> </w:t>
        </w:r>
        <w:r w:rsidR="00BD3914" w:rsidRPr="00502399">
          <w:rPr>
            <w:rFonts w:ascii="Segoe UI" w:eastAsia="Times New Roman" w:hAnsi="Segoe UI" w:cs="Segoe UI"/>
            <w:color w:val="000000"/>
            <w:sz w:val="23"/>
            <w:szCs w:val="23"/>
          </w:rPr>
          <w:t xml:space="preserve">The following list of CSS class names </w:t>
        </w:r>
        <w:r w:rsidR="00BD3914">
          <w:rPr>
            <w:rFonts w:ascii="Segoe UI" w:eastAsia="Times New Roman" w:hAnsi="Segoe UI" w:cs="Segoe UI"/>
            <w:color w:val="000000"/>
            <w:sz w:val="23"/>
            <w:szCs w:val="23"/>
          </w:rPr>
          <w:t>can be</w:t>
        </w:r>
        <w:r w:rsidR="00BD3914" w:rsidRPr="00502399">
          <w:rPr>
            <w:rFonts w:ascii="Segoe UI" w:eastAsia="Times New Roman" w:hAnsi="Segoe UI" w:cs="Segoe UI"/>
            <w:color w:val="000000"/>
            <w:sz w:val="23"/>
            <w:szCs w:val="23"/>
          </w:rPr>
          <w:t xml:space="preserve"> used to customize the Menu component.</w:t>
        </w:r>
      </w:ins>
      <w:del w:id="28" w:author="Shameer Ali Baig Sulaiman Ali Baig" w:date="2020-08-05T11:28:00Z">
        <w:r w:rsidRPr="00502399" w:rsidDel="00BD3914">
          <w:rPr>
            <w:rFonts w:ascii="Segoe UI" w:eastAsia="Times New Roman" w:hAnsi="Segoe UI" w:cs="Segoe UI"/>
            <w:color w:val="000000"/>
            <w:sz w:val="23"/>
            <w:szCs w:val="23"/>
          </w:rPr>
          <w:delText xml:space="preserve"> The following list of CSS class names are used to customize the menu component.</w:delText>
        </w:r>
      </w:del>
    </w:p>
    <w:p w14:paraId="453EE77B" w14:textId="444B3197" w:rsidR="00502399" w:rsidRDefault="00502399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14:paraId="13BA52DD" w14:textId="565D6CEE" w:rsidR="00502399" w:rsidRDefault="00502399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0973" w:rsidRPr="000A4C2B" w14:paraId="2185210B" w14:textId="77777777" w:rsidTr="00CC0973">
        <w:tc>
          <w:tcPr>
            <w:tcW w:w="4675" w:type="dxa"/>
          </w:tcPr>
          <w:p w14:paraId="61EC6517" w14:textId="75FDDA71" w:rsidR="00CC0973" w:rsidRPr="000A4C2B" w:rsidRDefault="00CC0973" w:rsidP="00AB1468">
            <w:pPr>
              <w:rPr>
                <w:rFonts w:ascii="Segoe UI" w:hAnsi="Segoe UI" w:cs="Segoe UI"/>
                <w:b/>
                <w:bCs/>
                <w:sz w:val="23"/>
                <w:szCs w:val="23"/>
                <w:shd w:val="clear" w:color="auto" w:fill="FFFFFF"/>
              </w:rPr>
            </w:pPr>
            <w:r w:rsidRPr="000A4C2B">
              <w:rPr>
                <w:rFonts w:ascii="Segoe UI" w:hAnsi="Segoe UI" w:cs="Segoe UI"/>
                <w:b/>
                <w:bCs/>
                <w:sz w:val="23"/>
                <w:szCs w:val="23"/>
                <w:shd w:val="clear" w:color="auto" w:fill="FFFFFF"/>
              </w:rPr>
              <w:t>Class Name</w:t>
            </w:r>
          </w:p>
        </w:tc>
        <w:tc>
          <w:tcPr>
            <w:tcW w:w="4675" w:type="dxa"/>
          </w:tcPr>
          <w:p w14:paraId="44EF0AFB" w14:textId="29E1D8A9" w:rsidR="00CC0973" w:rsidRPr="000A4C2B" w:rsidRDefault="00CC0973" w:rsidP="00AB1468">
            <w:pPr>
              <w:rPr>
                <w:rFonts w:ascii="Segoe UI" w:hAnsi="Segoe UI" w:cs="Segoe UI"/>
                <w:b/>
                <w:bCs/>
                <w:sz w:val="23"/>
                <w:szCs w:val="23"/>
                <w:shd w:val="clear" w:color="auto" w:fill="FFFFFF"/>
              </w:rPr>
            </w:pPr>
            <w:r w:rsidRPr="000A4C2B">
              <w:rPr>
                <w:rFonts w:ascii="Segoe UI" w:hAnsi="Segoe UI" w:cs="Segoe UI"/>
                <w:b/>
                <w:bCs/>
                <w:sz w:val="23"/>
                <w:szCs w:val="23"/>
                <w:shd w:val="clear" w:color="auto" w:fill="FFFFFF"/>
              </w:rPr>
              <w:t>Description</w:t>
            </w:r>
          </w:p>
        </w:tc>
      </w:tr>
      <w:tr w:rsidR="00CC0973" w:rsidRPr="000A4C2B" w14:paraId="422AEE6A" w14:textId="77777777" w:rsidTr="00CC0973">
        <w:tc>
          <w:tcPr>
            <w:tcW w:w="4675" w:type="dxa"/>
          </w:tcPr>
          <w:p w14:paraId="0B515F04" w14:textId="03BD9903" w:rsidR="00CC0973" w:rsidRPr="000A4C2B" w:rsidRDefault="003D1B15" w:rsidP="00AB1468">
            <w:pP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.</w:t>
            </w:r>
            <w:r w:rsidR="00CC0973"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e-menu-wrap</w:t>
            </w:r>
          </w:p>
        </w:tc>
        <w:tc>
          <w:tcPr>
            <w:tcW w:w="4675" w:type="dxa"/>
          </w:tcPr>
          <w:p w14:paraId="7CE758AE" w14:textId="0DBA052B" w:rsidR="00CC0973" w:rsidRPr="000A4C2B" w:rsidDel="00033591" w:rsidRDefault="00CC0973" w:rsidP="00AB1468">
            <w:pPr>
              <w:rPr>
                <w:del w:id="29" w:author="Muthukrishnan Kandasamy" w:date="2020-08-05T13:42:00Z"/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Applied to Menu</w:t>
            </w:r>
            <w:ins w:id="30" w:author="Shameer Ali Baig Sulaiman Ali Baig" w:date="2020-08-05T11:28:00Z">
              <w:r w:rsidR="00BD3914">
                <w:rPr>
                  <w:rFonts w:ascii="Segoe UI" w:hAnsi="Segoe UI" w:cs="Segoe UI"/>
                  <w:sz w:val="23"/>
                  <w:szCs w:val="23"/>
                  <w:shd w:val="clear" w:color="auto" w:fill="FFFFFF"/>
                </w:rPr>
                <w:t>’s</w:t>
              </w:r>
            </w:ins>
            <w:r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 xml:space="preserve"> wrapper element.</w:t>
            </w:r>
            <w:bookmarkStart w:id="31" w:name="_GoBack"/>
            <w:bookmarkEnd w:id="31"/>
          </w:p>
          <w:p w14:paraId="4BB6E2E3" w14:textId="77777777" w:rsidR="00CC0973" w:rsidRPr="000A4C2B" w:rsidRDefault="00CC0973" w:rsidP="00AB1468">
            <w:pP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</w:p>
        </w:tc>
      </w:tr>
      <w:tr w:rsidR="00CC0973" w:rsidRPr="000A4C2B" w14:paraId="4FF1AA5C" w14:textId="77777777" w:rsidTr="00CC0973">
        <w:tc>
          <w:tcPr>
            <w:tcW w:w="4675" w:type="dxa"/>
          </w:tcPr>
          <w:p w14:paraId="48A8EB41" w14:textId="51E5B381" w:rsidR="00CC0973" w:rsidRPr="000A4C2B" w:rsidDel="00033591" w:rsidRDefault="003D1B15" w:rsidP="00AB1468">
            <w:pPr>
              <w:rPr>
                <w:del w:id="32" w:author="Muthukrishnan Kandasamy" w:date="2020-08-05T13:42:00Z"/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.</w:t>
            </w:r>
            <w:r w:rsidR="00CC0973"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e-menu</w:t>
            </w:r>
          </w:p>
          <w:p w14:paraId="04092B15" w14:textId="77777777" w:rsidR="00CC0973" w:rsidRPr="000A4C2B" w:rsidRDefault="00CC0973" w:rsidP="00AB1468">
            <w:pP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675" w:type="dxa"/>
          </w:tcPr>
          <w:p w14:paraId="652722F0" w14:textId="3AD81793" w:rsidR="00CC0973" w:rsidRPr="000A4C2B" w:rsidDel="00033591" w:rsidRDefault="00CC0973" w:rsidP="00AB1468">
            <w:pPr>
              <w:rPr>
                <w:del w:id="33" w:author="Muthukrishnan Kandasamy" w:date="2020-08-05T13:42:00Z"/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 xml:space="preserve">Applied to </w:t>
            </w:r>
            <w:ins w:id="34" w:author="Shameer Ali Baig Sulaiman Ali Baig" w:date="2020-08-05T11:28:00Z">
              <w:r w:rsidR="00BD3914">
                <w:rPr>
                  <w:rFonts w:ascii="Segoe UI" w:hAnsi="Segoe UI" w:cs="Segoe UI"/>
                  <w:sz w:val="23"/>
                  <w:szCs w:val="23"/>
                  <w:shd w:val="clear" w:color="auto" w:fill="FFFFFF"/>
                </w:rPr>
                <w:t>M</w:t>
              </w:r>
            </w:ins>
            <w:del w:id="35" w:author="Shameer Ali Baig Sulaiman Ali Baig" w:date="2020-08-05T11:28:00Z">
              <w:r w:rsidRPr="000A4C2B" w:rsidDel="00BD3914">
                <w:rPr>
                  <w:rFonts w:ascii="Segoe UI" w:hAnsi="Segoe UI" w:cs="Segoe UI"/>
                  <w:sz w:val="23"/>
                  <w:szCs w:val="23"/>
                  <w:shd w:val="clear" w:color="auto" w:fill="FFFFFF"/>
                </w:rPr>
                <w:delText>m</w:delText>
              </w:r>
            </w:del>
            <w:r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enu</w:t>
            </w:r>
            <w:ins w:id="36" w:author="Shameer Ali Baig Sulaiman Ali Baig" w:date="2020-08-05T11:28:00Z">
              <w:r w:rsidR="00BD3914">
                <w:rPr>
                  <w:rFonts w:ascii="Segoe UI" w:hAnsi="Segoe UI" w:cs="Segoe UI"/>
                  <w:sz w:val="23"/>
                  <w:szCs w:val="23"/>
                  <w:shd w:val="clear" w:color="auto" w:fill="FFFFFF"/>
                </w:rPr>
                <w:t>’s</w:t>
              </w:r>
            </w:ins>
            <w:del w:id="37" w:author="Shameer Ali Baig Sulaiman Ali Baig" w:date="2020-08-05T11:28:00Z">
              <w:r w:rsidRPr="000A4C2B" w:rsidDel="00BD3914">
                <w:rPr>
                  <w:rFonts w:ascii="Segoe UI" w:hAnsi="Segoe UI" w:cs="Segoe UI"/>
                  <w:sz w:val="23"/>
                  <w:szCs w:val="23"/>
                  <w:shd w:val="clear" w:color="auto" w:fill="FFFFFF"/>
                </w:rPr>
                <w:delText xml:space="preserve"> control</w:delText>
              </w:r>
            </w:del>
            <w:r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 xml:space="preserve"> ul element</w:t>
            </w:r>
          </w:p>
          <w:p w14:paraId="6EC67E8C" w14:textId="77777777" w:rsidR="00CC0973" w:rsidRPr="000A4C2B" w:rsidRDefault="00CC0973" w:rsidP="00AB1468">
            <w:pP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</w:p>
        </w:tc>
      </w:tr>
      <w:tr w:rsidR="00CC0973" w:rsidRPr="000A4C2B" w14:paraId="3D97937A" w14:textId="77777777" w:rsidTr="00CC0973">
        <w:tc>
          <w:tcPr>
            <w:tcW w:w="4675" w:type="dxa"/>
          </w:tcPr>
          <w:p w14:paraId="6C49B32E" w14:textId="7424327A" w:rsidR="00CC0973" w:rsidRPr="000A4C2B" w:rsidDel="00033591" w:rsidRDefault="003D1B15" w:rsidP="00AB1468">
            <w:pPr>
              <w:rPr>
                <w:del w:id="38" w:author="Muthukrishnan Kandasamy" w:date="2020-08-05T13:42:00Z"/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.</w:t>
            </w:r>
            <w:r w:rsidR="00CC0973"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e-list</w:t>
            </w:r>
          </w:p>
          <w:p w14:paraId="05215BAD" w14:textId="77777777" w:rsidR="00CC0973" w:rsidRPr="000A4C2B" w:rsidRDefault="00CC0973" w:rsidP="00AB1468">
            <w:pP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675" w:type="dxa"/>
          </w:tcPr>
          <w:p w14:paraId="61B65CC9" w14:textId="0F0D3A26" w:rsidR="00CC0973" w:rsidRPr="000A4C2B" w:rsidDel="00033591" w:rsidRDefault="00CC0973" w:rsidP="00AB1468">
            <w:pPr>
              <w:rPr>
                <w:del w:id="39" w:author="Muthukrishnan Kandasamy" w:date="2020-08-05T13:42:00Z"/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Applied to menu item</w:t>
            </w:r>
            <w:del w:id="40" w:author="Shameer Ali Baig Sulaiman Ali Baig" w:date="2020-08-05T11:28:00Z">
              <w:r w:rsidRPr="000A4C2B" w:rsidDel="00BD3914">
                <w:rPr>
                  <w:rFonts w:ascii="Segoe UI" w:hAnsi="Segoe UI" w:cs="Segoe UI"/>
                  <w:sz w:val="23"/>
                  <w:szCs w:val="23"/>
                  <w:shd w:val="clear" w:color="auto" w:fill="FFFFFF"/>
                </w:rPr>
                <w:delText>s</w:delText>
              </w:r>
            </w:del>
            <w:r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 xml:space="preserve"> list element</w:t>
            </w:r>
            <w:ins w:id="41" w:author="Shameer Ali Baig Sulaiman Ali Baig" w:date="2020-08-05T11:28:00Z">
              <w:r w:rsidR="00BD3914">
                <w:rPr>
                  <w:rFonts w:ascii="Segoe UI" w:hAnsi="Segoe UI" w:cs="Segoe UI"/>
                  <w:sz w:val="23"/>
                  <w:szCs w:val="23"/>
                  <w:shd w:val="clear" w:color="auto" w:fill="FFFFFF"/>
                </w:rPr>
                <w:t>s</w:t>
              </w:r>
            </w:ins>
          </w:p>
          <w:p w14:paraId="6BC69D90" w14:textId="77777777" w:rsidR="00CC0973" w:rsidRPr="000A4C2B" w:rsidRDefault="00CC0973" w:rsidP="00AB1468">
            <w:pP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</w:p>
        </w:tc>
      </w:tr>
      <w:tr w:rsidR="00CC0973" w:rsidRPr="00BD3914" w14:paraId="3552DDE6" w14:textId="77777777" w:rsidTr="00CC0973">
        <w:tc>
          <w:tcPr>
            <w:tcW w:w="4675" w:type="dxa"/>
          </w:tcPr>
          <w:p w14:paraId="59A2B2DC" w14:textId="2BB171A0" w:rsidR="00CC0973" w:rsidRPr="000A4C2B" w:rsidDel="00033591" w:rsidRDefault="003D1B15" w:rsidP="00AB1468">
            <w:pPr>
              <w:rPr>
                <w:del w:id="42" w:author="Muthukrishnan Kandasamy" w:date="2020-08-05T13:42:00Z"/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.</w:t>
            </w:r>
            <w:r w:rsidR="00CC0973"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e-</w:t>
            </w:r>
            <w:proofErr w:type="spellStart"/>
            <w:r w:rsidR="00CC0973"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menulink</w:t>
            </w:r>
            <w:proofErr w:type="spellEnd"/>
          </w:p>
          <w:p w14:paraId="7B017407" w14:textId="77777777" w:rsidR="00CC0973" w:rsidRPr="000A4C2B" w:rsidRDefault="00CC0973" w:rsidP="00AB1468">
            <w:pP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675" w:type="dxa"/>
          </w:tcPr>
          <w:p w14:paraId="146714BB" w14:textId="1111D20C" w:rsidR="00CC0973" w:rsidRPr="000A4C2B" w:rsidDel="00033591" w:rsidRDefault="00CC0973" w:rsidP="00AB1468">
            <w:pPr>
              <w:rPr>
                <w:del w:id="43" w:author="Muthukrishnan Kandasamy" w:date="2020-08-05T13:42:00Z"/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Applied to menu item</w:t>
            </w:r>
            <w:ins w:id="44" w:author="Shameer Ali Baig Sulaiman Ali Baig" w:date="2020-08-05T11:29:00Z">
              <w:r w:rsidR="00BD3914">
                <w:rPr>
                  <w:rFonts w:ascii="Segoe UI" w:hAnsi="Segoe UI" w:cs="Segoe UI"/>
                  <w:sz w:val="23"/>
                  <w:szCs w:val="23"/>
                  <w:shd w:val="clear" w:color="auto" w:fill="FFFFFF"/>
                </w:rPr>
                <w:t>’s</w:t>
              </w:r>
            </w:ins>
            <w:del w:id="45" w:author="Shameer Ali Baig Sulaiman Ali Baig" w:date="2020-08-05T11:29:00Z">
              <w:r w:rsidRPr="000A4C2B" w:rsidDel="00BD3914">
                <w:rPr>
                  <w:rFonts w:ascii="Segoe UI" w:hAnsi="Segoe UI" w:cs="Segoe UI"/>
                  <w:sz w:val="23"/>
                  <w:szCs w:val="23"/>
                  <w:shd w:val="clear" w:color="auto" w:fill="FFFFFF"/>
                </w:rPr>
                <w:delText xml:space="preserve"> text</w:delText>
              </w:r>
            </w:del>
            <w:r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 xml:space="preserve"> </w:t>
            </w:r>
            <w:ins w:id="46" w:author="Shameer Ali Baig Sulaiman Ali Baig" w:date="2020-08-05T11:29:00Z">
              <w:r w:rsidR="00BD3914">
                <w:rPr>
                  <w:rFonts w:ascii="Segoe UI" w:hAnsi="Segoe UI" w:cs="Segoe UI"/>
                  <w:sz w:val="23"/>
                  <w:szCs w:val="23"/>
                  <w:shd w:val="clear" w:color="auto" w:fill="FFFFFF"/>
                </w:rPr>
                <w:t>&lt;</w:t>
              </w:r>
            </w:ins>
            <w:r w:rsidRPr="00BD3914">
              <w:rPr>
                <w:rFonts w:ascii="Segoe UI" w:hAnsi="Segoe UI" w:cs="Segoe UI"/>
                <w:b/>
                <w:bCs/>
                <w:sz w:val="23"/>
                <w:szCs w:val="23"/>
                <w:shd w:val="clear" w:color="auto" w:fill="FFFFFF"/>
                <w:rPrChange w:id="47" w:author="Shameer Ali Baig Sulaiman Ali Baig" w:date="2020-08-05T11:29:00Z">
                  <w:rPr>
                    <w:rFonts w:ascii="Segoe UI" w:hAnsi="Segoe UI" w:cs="Segoe UI"/>
                    <w:sz w:val="23"/>
                    <w:szCs w:val="23"/>
                    <w:shd w:val="clear" w:color="auto" w:fill="FFFFFF"/>
                  </w:rPr>
                </w:rPrChange>
              </w:rPr>
              <w:t>a</w:t>
            </w:r>
            <w:ins w:id="48" w:author="Shameer Ali Baig Sulaiman Ali Baig" w:date="2020-08-05T11:29:00Z">
              <w:r w:rsidR="00BD3914" w:rsidRPr="00BD3914">
                <w:rPr>
                  <w:rFonts w:ascii="Segoe UI" w:hAnsi="Segoe UI" w:cs="Segoe UI"/>
                  <w:sz w:val="23"/>
                  <w:szCs w:val="23"/>
                  <w:shd w:val="clear" w:color="auto" w:fill="FFFFFF"/>
                  <w:rPrChange w:id="49" w:author="Shameer Ali Baig Sulaiman Ali Baig" w:date="2020-08-05T11:29:00Z">
                    <w:rPr>
                      <w:rFonts w:ascii="Segoe UI" w:hAnsi="Segoe UI" w:cs="Segoe UI"/>
                      <w:b/>
                      <w:bCs/>
                      <w:sz w:val="23"/>
                      <w:szCs w:val="23"/>
                      <w:shd w:val="clear" w:color="auto" w:fill="FFFFFF"/>
                    </w:rPr>
                  </w:rPrChange>
                </w:rPr>
                <w:t>&gt;</w:t>
              </w:r>
            </w:ins>
            <w:r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 xml:space="preserve"> tag element</w:t>
            </w:r>
          </w:p>
          <w:p w14:paraId="01CD200A" w14:textId="77777777" w:rsidR="00CC0973" w:rsidRPr="000A4C2B" w:rsidRDefault="00CC0973" w:rsidP="00AB1468">
            <w:pP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</w:p>
        </w:tc>
      </w:tr>
      <w:tr w:rsidR="00CC0973" w:rsidRPr="000A4C2B" w14:paraId="35B37F8F" w14:textId="77777777" w:rsidTr="00CC0973">
        <w:tc>
          <w:tcPr>
            <w:tcW w:w="4675" w:type="dxa"/>
          </w:tcPr>
          <w:p w14:paraId="42315895" w14:textId="5160D1FA" w:rsidR="00CC0973" w:rsidRPr="000A4C2B" w:rsidDel="00033591" w:rsidRDefault="003D1B15" w:rsidP="00AB1468">
            <w:pPr>
              <w:rPr>
                <w:del w:id="50" w:author="Muthukrishnan Kandasamy" w:date="2020-08-05T13:42:00Z"/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.</w:t>
            </w:r>
            <w:r w:rsidR="00CC0973"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e-arrowhead-down</w:t>
            </w:r>
          </w:p>
          <w:p w14:paraId="24A76813" w14:textId="77777777" w:rsidR="00CC0973" w:rsidRPr="000A4C2B" w:rsidRDefault="00CC0973" w:rsidP="00AB1468">
            <w:pP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675" w:type="dxa"/>
          </w:tcPr>
          <w:p w14:paraId="45505401" w14:textId="174A6EFC" w:rsidR="00CC0973" w:rsidRPr="000A4C2B" w:rsidRDefault="003C724E" w:rsidP="00AB1468">
            <w:pP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Applied to arrow down span element</w:t>
            </w:r>
          </w:p>
        </w:tc>
      </w:tr>
      <w:tr w:rsidR="003C724E" w:rsidRPr="000A4C2B" w14:paraId="11CB4482" w14:textId="77777777" w:rsidTr="00CC0973">
        <w:tc>
          <w:tcPr>
            <w:tcW w:w="4675" w:type="dxa"/>
          </w:tcPr>
          <w:p w14:paraId="365B0C3E" w14:textId="0A644F45" w:rsidR="003C724E" w:rsidRPr="000A4C2B" w:rsidRDefault="003D1B15" w:rsidP="00AB1468">
            <w:pP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.</w:t>
            </w:r>
            <w:proofErr w:type="spellStart"/>
            <w:r w:rsidR="003C724E"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e-arrowhead-down:before</w:t>
            </w:r>
            <w:proofErr w:type="spellEnd"/>
          </w:p>
        </w:tc>
        <w:tc>
          <w:tcPr>
            <w:tcW w:w="4675" w:type="dxa"/>
          </w:tcPr>
          <w:p w14:paraId="6ED6F37F" w14:textId="231EC71D" w:rsidR="003C724E" w:rsidRPr="000A4C2B" w:rsidDel="00033591" w:rsidRDefault="003C724E" w:rsidP="00033591">
            <w:pPr>
              <w:rPr>
                <w:del w:id="51" w:author="Muthukrishnan Kandasamy" w:date="2020-08-05T13:42:00Z"/>
                <w:rFonts w:ascii="Segoe UI" w:hAnsi="Segoe UI" w:cs="Segoe UI"/>
                <w:sz w:val="23"/>
                <w:szCs w:val="23"/>
                <w:shd w:val="clear" w:color="auto" w:fill="FFFFFF"/>
              </w:rPr>
              <w:pPrChange w:id="52" w:author="Muthukrishnan Kandasamy" w:date="2020-08-05T13:42:00Z">
                <w:pPr/>
              </w:pPrChange>
            </w:pPr>
            <w:r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Applied to arrow down icon</w:t>
            </w:r>
          </w:p>
          <w:p w14:paraId="5DF16C0E" w14:textId="77777777" w:rsidR="003C724E" w:rsidRPr="000A4C2B" w:rsidRDefault="003C724E" w:rsidP="00033591">
            <w:pP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pPrChange w:id="53" w:author="Muthukrishnan Kandasamy" w:date="2020-08-05T13:42:00Z">
                <w:pPr/>
              </w:pPrChange>
            </w:pPr>
          </w:p>
        </w:tc>
      </w:tr>
      <w:tr w:rsidR="003C724E" w:rsidRPr="000A4C2B" w14:paraId="477CFA95" w14:textId="77777777" w:rsidTr="00CC0973">
        <w:tc>
          <w:tcPr>
            <w:tcW w:w="4675" w:type="dxa"/>
          </w:tcPr>
          <w:p w14:paraId="2504066D" w14:textId="4541CFAD" w:rsidR="003C724E" w:rsidRPr="000A4C2B" w:rsidRDefault="003D1B15" w:rsidP="00AB1468">
            <w:pP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.</w:t>
            </w:r>
            <w:r w:rsidR="003C724E"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e-arrowhead-right</w:t>
            </w:r>
          </w:p>
        </w:tc>
        <w:tc>
          <w:tcPr>
            <w:tcW w:w="4675" w:type="dxa"/>
          </w:tcPr>
          <w:p w14:paraId="26773D72" w14:textId="688987D9" w:rsidR="003C724E" w:rsidRPr="000A4C2B" w:rsidRDefault="003C724E" w:rsidP="00AB1468">
            <w:pP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Applied to arrow right span element</w:t>
            </w:r>
          </w:p>
        </w:tc>
      </w:tr>
      <w:tr w:rsidR="003C724E" w:rsidRPr="000A4C2B" w14:paraId="578C4399" w14:textId="77777777" w:rsidTr="00CC0973">
        <w:tc>
          <w:tcPr>
            <w:tcW w:w="4675" w:type="dxa"/>
          </w:tcPr>
          <w:p w14:paraId="61031632" w14:textId="08C8EFE0" w:rsidR="003C724E" w:rsidRPr="000A4C2B" w:rsidRDefault="003D1B15" w:rsidP="00AB1468">
            <w:pP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.</w:t>
            </w:r>
            <w:proofErr w:type="spellStart"/>
            <w:r w:rsidR="003C724E"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e-arrowhead-right:before</w:t>
            </w:r>
            <w:proofErr w:type="spellEnd"/>
          </w:p>
        </w:tc>
        <w:tc>
          <w:tcPr>
            <w:tcW w:w="4675" w:type="dxa"/>
          </w:tcPr>
          <w:p w14:paraId="4E777339" w14:textId="135304CA" w:rsidR="003C724E" w:rsidRPr="000A4C2B" w:rsidRDefault="003C724E" w:rsidP="00AB1468">
            <w:pP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Applied to arrow right icon</w:t>
            </w:r>
          </w:p>
        </w:tc>
      </w:tr>
      <w:tr w:rsidR="003C724E" w:rsidRPr="000A4C2B" w14:paraId="5EEC8A00" w14:textId="77777777" w:rsidTr="00CC0973">
        <w:tc>
          <w:tcPr>
            <w:tcW w:w="4675" w:type="dxa"/>
          </w:tcPr>
          <w:p w14:paraId="64FCAAD8" w14:textId="1FA7178E" w:rsidR="003C724E" w:rsidRPr="000A4C2B" w:rsidRDefault="003D1B15" w:rsidP="00AB1468">
            <w:pP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.</w:t>
            </w:r>
            <w:r w:rsidR="00E807DC"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e-</w:t>
            </w:r>
            <w:proofErr w:type="spellStart"/>
            <w:r w:rsidR="00E807DC"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menu.e</w:t>
            </w:r>
            <w:proofErr w:type="spellEnd"/>
            <w:r w:rsidR="00E807DC"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-horizontal .e-list&gt;ul</w:t>
            </w:r>
          </w:p>
        </w:tc>
        <w:tc>
          <w:tcPr>
            <w:tcW w:w="4675" w:type="dxa"/>
          </w:tcPr>
          <w:p w14:paraId="4C331655" w14:textId="6A34F302" w:rsidR="003C724E" w:rsidRPr="000A4C2B" w:rsidRDefault="00E807DC" w:rsidP="00AB1468">
            <w:pP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Applied to horizontal sub menu</w:t>
            </w:r>
            <w:ins w:id="54" w:author="Shameer Ali Baig Sulaiman Ali Baig" w:date="2020-08-05T11:29:00Z">
              <w:r w:rsidR="00BD3914">
                <w:rPr>
                  <w:rFonts w:ascii="Segoe UI" w:hAnsi="Segoe UI" w:cs="Segoe UI"/>
                  <w:sz w:val="23"/>
                  <w:szCs w:val="23"/>
                  <w:shd w:val="clear" w:color="auto" w:fill="FFFFFF"/>
                </w:rPr>
                <w:t>’s</w:t>
              </w:r>
            </w:ins>
            <w:r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 xml:space="preserve"> ul element</w:t>
            </w:r>
          </w:p>
        </w:tc>
      </w:tr>
      <w:tr w:rsidR="003C724E" w:rsidRPr="000A4C2B" w14:paraId="28C9BDAB" w14:textId="77777777" w:rsidTr="00CC0973">
        <w:tc>
          <w:tcPr>
            <w:tcW w:w="4675" w:type="dxa"/>
          </w:tcPr>
          <w:p w14:paraId="564425D0" w14:textId="5EF36F83" w:rsidR="003C724E" w:rsidRPr="000A4C2B" w:rsidRDefault="00F25875" w:rsidP="00AB1468">
            <w:pP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.e-menu &gt; li</w:t>
            </w:r>
          </w:p>
        </w:tc>
        <w:tc>
          <w:tcPr>
            <w:tcW w:w="4675" w:type="dxa"/>
          </w:tcPr>
          <w:p w14:paraId="0F6B773B" w14:textId="2E63F8DC" w:rsidR="003C724E" w:rsidRPr="000A4C2B" w:rsidRDefault="00F25875" w:rsidP="00AB1468">
            <w:pP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Applied to all li element</w:t>
            </w:r>
            <w:ins w:id="55" w:author="Shameer Ali Baig Sulaiman Ali Baig" w:date="2020-08-05T11:29:00Z">
              <w:r w:rsidR="00BD3914">
                <w:rPr>
                  <w:rFonts w:ascii="Segoe UI" w:hAnsi="Segoe UI" w:cs="Segoe UI"/>
                  <w:sz w:val="23"/>
                  <w:szCs w:val="23"/>
                  <w:shd w:val="clear" w:color="auto" w:fill="FFFFFF"/>
                </w:rPr>
                <w:t>s</w:t>
              </w:r>
            </w:ins>
            <w:r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 xml:space="preserve"> inside the </w:t>
            </w:r>
            <w:ins w:id="56" w:author="Shameer Ali Baig Sulaiman Ali Baig" w:date="2020-08-05T11:30:00Z">
              <w:r w:rsidR="00BD3914">
                <w:rPr>
                  <w:rFonts w:ascii="Segoe UI" w:hAnsi="Segoe UI" w:cs="Segoe UI"/>
                  <w:sz w:val="23"/>
                  <w:szCs w:val="23"/>
                  <w:shd w:val="clear" w:color="auto" w:fill="FFFFFF"/>
                </w:rPr>
                <w:t>M</w:t>
              </w:r>
            </w:ins>
            <w:del w:id="57" w:author="Shameer Ali Baig Sulaiman Ali Baig" w:date="2020-08-05T11:30:00Z">
              <w:r w:rsidRPr="000A4C2B" w:rsidDel="00BD3914">
                <w:rPr>
                  <w:rFonts w:ascii="Segoe UI" w:hAnsi="Segoe UI" w:cs="Segoe UI"/>
                  <w:sz w:val="23"/>
                  <w:szCs w:val="23"/>
                  <w:shd w:val="clear" w:color="auto" w:fill="FFFFFF"/>
                </w:rPr>
                <w:delText>m</w:delText>
              </w:r>
            </w:del>
            <w:r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 xml:space="preserve">enu </w:t>
            </w:r>
          </w:p>
        </w:tc>
      </w:tr>
      <w:tr w:rsidR="003C724E" w:rsidRPr="000A4C2B" w14:paraId="617C753B" w14:textId="77777777" w:rsidTr="00CC0973">
        <w:tc>
          <w:tcPr>
            <w:tcW w:w="4675" w:type="dxa"/>
          </w:tcPr>
          <w:p w14:paraId="13A2E186" w14:textId="3E390824" w:rsidR="003C724E" w:rsidRPr="000A4C2B" w:rsidRDefault="00387671" w:rsidP="00AB1468">
            <w:pP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.</w:t>
            </w:r>
            <w:r w:rsidR="00F25875"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e-</w:t>
            </w:r>
            <w:proofErr w:type="spellStart"/>
            <w:r w:rsidR="00F25875"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list.e</w:t>
            </w:r>
            <w:proofErr w:type="spellEnd"/>
            <w:r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-</w:t>
            </w:r>
            <w:proofErr w:type="spellStart"/>
            <w:r w:rsidR="00F25875"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mhover</w:t>
            </w:r>
            <w:proofErr w:type="spellEnd"/>
          </w:p>
        </w:tc>
        <w:tc>
          <w:tcPr>
            <w:tcW w:w="4675" w:type="dxa"/>
          </w:tcPr>
          <w:p w14:paraId="6AB29EA1" w14:textId="02CA1165" w:rsidR="003C724E" w:rsidRPr="000A4C2B" w:rsidRDefault="00F25875" w:rsidP="00AB1468">
            <w:pP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Applied to hovering</w:t>
            </w:r>
            <w:r w:rsidR="00A83910"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 xml:space="preserve"> li element</w:t>
            </w:r>
          </w:p>
        </w:tc>
      </w:tr>
      <w:tr w:rsidR="003C724E" w:rsidRPr="000A4C2B" w14:paraId="1E305A5E" w14:textId="77777777" w:rsidTr="00CC0973">
        <w:tc>
          <w:tcPr>
            <w:tcW w:w="4675" w:type="dxa"/>
          </w:tcPr>
          <w:p w14:paraId="48F61481" w14:textId="7F6E0925" w:rsidR="003C724E" w:rsidRPr="000A4C2B" w:rsidRDefault="00A83910" w:rsidP="00AB1468">
            <w:pP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.e-</w:t>
            </w:r>
            <w:proofErr w:type="spellStart"/>
            <w:r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list.e</w:t>
            </w:r>
            <w:proofErr w:type="spellEnd"/>
            <w:r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-</w:t>
            </w:r>
            <w:proofErr w:type="spellStart"/>
            <w:r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mhover</w:t>
            </w:r>
            <w:proofErr w:type="spellEnd"/>
            <w:r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&gt;.e-</w:t>
            </w:r>
            <w:proofErr w:type="spellStart"/>
            <w:r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menulink</w:t>
            </w:r>
            <w:proofErr w:type="spellEnd"/>
          </w:p>
        </w:tc>
        <w:tc>
          <w:tcPr>
            <w:tcW w:w="4675" w:type="dxa"/>
          </w:tcPr>
          <w:p w14:paraId="237D6FA2" w14:textId="58B8F6E6" w:rsidR="003C724E" w:rsidRPr="000A4C2B" w:rsidRDefault="00A83910" w:rsidP="00AB1468">
            <w:pP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Applied to hovering menu item</w:t>
            </w:r>
          </w:p>
        </w:tc>
      </w:tr>
      <w:tr w:rsidR="00A83910" w:rsidRPr="000A4C2B" w14:paraId="2EA3CCBA" w14:textId="77777777" w:rsidTr="00CC0973">
        <w:tc>
          <w:tcPr>
            <w:tcW w:w="4675" w:type="dxa"/>
          </w:tcPr>
          <w:p w14:paraId="4B04109C" w14:textId="329F91D4" w:rsidR="00A83910" w:rsidRPr="000A4C2B" w:rsidRDefault="003D1B15" w:rsidP="00AB1468">
            <w:pP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.e-</w:t>
            </w:r>
            <w:proofErr w:type="spellStart"/>
            <w:r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menu.e</w:t>
            </w:r>
            <w:proofErr w:type="spellEnd"/>
            <w:r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-horizontal .e-</w:t>
            </w:r>
            <w:proofErr w:type="spellStart"/>
            <w:r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list.e</w:t>
            </w:r>
            <w:proofErr w:type="spellEnd"/>
            <w:r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-active</w:t>
            </w:r>
          </w:p>
        </w:tc>
        <w:tc>
          <w:tcPr>
            <w:tcW w:w="4675" w:type="dxa"/>
          </w:tcPr>
          <w:p w14:paraId="75FE0F74" w14:textId="582AA794" w:rsidR="00A83910" w:rsidRPr="000A4C2B" w:rsidRDefault="00A83910" w:rsidP="00AB1468">
            <w:pP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Applied to active item of menu</w:t>
            </w:r>
          </w:p>
        </w:tc>
      </w:tr>
      <w:tr w:rsidR="00A83910" w:rsidRPr="000A4C2B" w14:paraId="602A5C9A" w14:textId="77777777" w:rsidTr="00CC0973">
        <w:tc>
          <w:tcPr>
            <w:tcW w:w="4675" w:type="dxa"/>
          </w:tcPr>
          <w:p w14:paraId="2B8D55CC" w14:textId="20E0B44F" w:rsidR="00A83910" w:rsidRPr="000A4C2B" w:rsidRDefault="00A83910" w:rsidP="00AB1468">
            <w:pP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.e-</w:t>
            </w:r>
            <w:proofErr w:type="spellStart"/>
            <w:r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menu.e</w:t>
            </w:r>
            <w:proofErr w:type="spellEnd"/>
            <w:r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-horizontal .e-</w:t>
            </w:r>
            <w:proofErr w:type="spellStart"/>
            <w:r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mfocused</w:t>
            </w:r>
            <w:proofErr w:type="spellEnd"/>
          </w:p>
        </w:tc>
        <w:tc>
          <w:tcPr>
            <w:tcW w:w="4675" w:type="dxa"/>
          </w:tcPr>
          <w:p w14:paraId="68214A40" w14:textId="123494F1" w:rsidR="00A83910" w:rsidRPr="000A4C2B" w:rsidRDefault="003D1B15" w:rsidP="00AB1468">
            <w:pP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0A4C2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Applied to focused li element</w:t>
            </w:r>
          </w:p>
        </w:tc>
      </w:tr>
    </w:tbl>
    <w:p w14:paraId="02EE501D" w14:textId="1EA9B023" w:rsidR="00CC0973" w:rsidRDefault="00CC0973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14:paraId="650E3DF4" w14:textId="77777777" w:rsidR="00CC0973" w:rsidRDefault="00CC0973"/>
    <w:bookmarkEnd w:id="23"/>
    <w:p w14:paraId="6DE6AFC3" w14:textId="77777777" w:rsidR="00CC0973" w:rsidRDefault="00CC0973"/>
    <w:p w14:paraId="53F86EAE" w14:textId="77777777" w:rsidR="00063434" w:rsidRDefault="00063434"/>
    <w:sectPr w:rsidR="00063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hameer Ali Baig Sulaiman Ali Baig">
    <w15:presenceInfo w15:providerId="AD" w15:userId="S::shameer.sulaiman@syncfusion.com::6af34eda-232e-4b03-92ec-6d1d95702720"/>
  </w15:person>
  <w15:person w15:author="Muthukrishnan Kandasamy">
    <w15:presenceInfo w15:providerId="AD" w15:userId="S::muthukrishnan.kandasamy@syncfusion.com::2d05ccb8-37af-49fe-9371-bdb4973cf0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399"/>
    <w:rsid w:val="00030E02"/>
    <w:rsid w:val="00033591"/>
    <w:rsid w:val="00063434"/>
    <w:rsid w:val="000A4C2B"/>
    <w:rsid w:val="00387671"/>
    <w:rsid w:val="003C724E"/>
    <w:rsid w:val="003D1B15"/>
    <w:rsid w:val="00454835"/>
    <w:rsid w:val="00502399"/>
    <w:rsid w:val="00714D53"/>
    <w:rsid w:val="00755557"/>
    <w:rsid w:val="007A0A7A"/>
    <w:rsid w:val="008F7013"/>
    <w:rsid w:val="00A83910"/>
    <w:rsid w:val="00AB1468"/>
    <w:rsid w:val="00AD78C2"/>
    <w:rsid w:val="00BD3914"/>
    <w:rsid w:val="00CC0973"/>
    <w:rsid w:val="00CE056E"/>
    <w:rsid w:val="00E26441"/>
    <w:rsid w:val="00E807DC"/>
    <w:rsid w:val="00F25875"/>
    <w:rsid w:val="00F36A29"/>
    <w:rsid w:val="00F40924"/>
    <w:rsid w:val="00FA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B878"/>
  <w15:chartTrackingRefBased/>
  <w15:docId w15:val="{3E9FB820-8EB0-468A-B3ED-58CB6A4F3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23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3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02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C0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B14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9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74C71220801047B74A017EE47A2753" ma:contentTypeVersion="9" ma:contentTypeDescription="Create a new document." ma:contentTypeScope="" ma:versionID="a94799160f02b49e51fc4cd84f998a89">
  <xsd:schema xmlns:xsd="http://www.w3.org/2001/XMLSchema" xmlns:xs="http://www.w3.org/2001/XMLSchema" xmlns:p="http://schemas.microsoft.com/office/2006/metadata/properties" xmlns:ns3="873100a8-08d5-47bb-a3f4-67bb5898a90e" xmlns:ns4="6c007858-4d24-4037-a6ef-7ac3b3b4cb35" targetNamespace="http://schemas.microsoft.com/office/2006/metadata/properties" ma:root="true" ma:fieldsID="72de803d7cd91b7b18cb685a2426a58c" ns3:_="" ns4:_="">
    <xsd:import namespace="873100a8-08d5-47bb-a3f4-67bb5898a90e"/>
    <xsd:import namespace="6c007858-4d24-4037-a6ef-7ac3b3b4cb3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3100a8-08d5-47bb-a3f4-67bb5898a9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07858-4d24-4037-a6ef-7ac3b3b4cb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877E56-8994-42B9-B226-D42FDF8B62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F2B701-1FD4-47D2-9734-1826E2E3F3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1E4C3D-C343-40BB-986E-11920A24F9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3100a8-08d5-47bb-a3f4-67bb5898a90e"/>
    <ds:schemaRef ds:uri="6c007858-4d24-4037-a6ef-7ac3b3b4cb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Muthukrishnan Kandasamy</dc:creator>
  <cp:keywords/>
  <dc:description/>
  <cp:lastModifiedBy>Muthukrishnan Kandasamy</cp:lastModifiedBy>
  <cp:revision>3</cp:revision>
  <dcterms:created xsi:type="dcterms:W3CDTF">2020-08-05T06:00:00Z</dcterms:created>
  <dcterms:modified xsi:type="dcterms:W3CDTF">2020-08-05T08:13:00Z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0x0101004774C71220801047B74A017EE47A2753</vt:lpwstr>
  </property>
</Properties>
</file>